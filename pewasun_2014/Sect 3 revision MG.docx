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1E" w:rsidRDefault="0094671E" w:rsidP="0094671E">
      <w:r>
        <w:t>Sect 3</w:t>
      </w:r>
    </w:p>
    <w:p w:rsidR="0094671E" w:rsidRDefault="0094671E" w:rsidP="0094671E"/>
    <w:p w:rsidR="0094671E" w:rsidRDefault="0094671E" w:rsidP="0094671E">
      <w:r>
        <w:t>At the application level, the operation is pretty simple: by</w:t>
      </w:r>
    </w:p>
    <w:p w:rsidR="0094671E" w:rsidRDefault="0094671E" w:rsidP="0094671E">
      <w:pPr>
        <w:rPr>
          <w:ins w:id="0" w:author="Mario Gerla" w:date="2014-07-20T07:01:00Z"/>
        </w:rPr>
      </w:pPr>
      <w:proofErr w:type="gramStart"/>
      <w:r>
        <w:t>looking</w:t>
      </w:r>
      <w:proofErr w:type="gramEnd"/>
      <w:r>
        <w:t xml:space="preserve"> at Fig. 1, when a vehicle has an accident, </w:t>
      </w:r>
    </w:p>
    <w:p w:rsidR="000B55E6" w:rsidRDefault="0094671E" w:rsidP="000B55E6">
      <w:pPr>
        <w:rPr>
          <w:ins w:id="1" w:author="Mario Gerla" w:date="2014-07-20T07:21:00Z"/>
        </w:rPr>
      </w:pPr>
      <w:proofErr w:type="gramStart"/>
      <w:ins w:id="2" w:author="Mario Gerla" w:date="2014-07-20T07:02:00Z">
        <w:r>
          <w:t>the</w:t>
        </w:r>
        <w:proofErr w:type="gramEnd"/>
        <w:r>
          <w:t xml:space="preserve"> neighbor cars (if any) </w:t>
        </w:r>
      </w:ins>
      <w:ins w:id="3" w:author="Mario Gerla" w:date="2014-07-20T07:17:00Z">
        <w:r>
          <w:t xml:space="preserve">detect the accidents (from secondary sensors, say sudden deceleration, stop, pattern recognition on video camera, </w:t>
        </w:r>
        <w:proofErr w:type="spellStart"/>
        <w:r>
          <w:t>etc</w:t>
        </w:r>
        <w:proofErr w:type="spellEnd"/>
        <w:r>
          <w:t>). When the car determines that there is a reasonable probability that a</w:t>
        </w:r>
        <w:r w:rsidR="000B55E6">
          <w:t xml:space="preserve">n accident occurred, it sends an alarm </w:t>
        </w:r>
      </w:ins>
      <w:ins w:id="4" w:author="Mario Gerla" w:date="2014-07-20T07:21:00Z">
        <w:r w:rsidR="000B55E6">
          <w:t>(auto-</w:t>
        </w:r>
      </w:ins>
    </w:p>
    <w:p w:rsidR="0094671E" w:rsidRDefault="000B55E6" w:rsidP="000B55E6">
      <w:pPr>
        <w:rPr>
          <w:ins w:id="5" w:author="Mario Gerla" w:date="2014-07-20T07:01:00Z"/>
        </w:rPr>
      </w:pPr>
      <w:proofErr w:type="spellStart"/>
      <w:proofErr w:type="gramStart"/>
      <w:ins w:id="6" w:author="Mario Gerla" w:date="2014-07-20T07:21:00Z">
        <w:r>
          <w:t>matic</w:t>
        </w:r>
        <w:proofErr w:type="spellEnd"/>
        <w:proofErr w:type="gramEnd"/>
        <w:r>
          <w:t xml:space="preserve"> safety packet in red) </w:t>
        </w:r>
      </w:ins>
      <w:ins w:id="7" w:author="Mario Gerla" w:date="2014-07-20T07:17:00Z">
        <w:r>
          <w:t xml:space="preserve">to neighbors (possibly including a still picture of the accident, showing its view of the accident). </w:t>
        </w:r>
      </w:ins>
      <w:ins w:id="8" w:author="Mario Gerla" w:date="2014-07-20T07:25:00Z">
        <w:r>
          <w:t xml:space="preserve">It also </w:t>
        </w:r>
      </w:ins>
      <w:ins w:id="9" w:author="Mario Gerla" w:date="2014-07-20T07:26:00Z">
        <w:r>
          <w:t xml:space="preserve">(optionally) </w:t>
        </w:r>
      </w:ins>
      <w:ins w:id="10" w:author="Mario Gerla" w:date="2014-07-20T07:25:00Z">
        <w:r>
          <w:t>posts the video on the web using LTE</w:t>
        </w:r>
      </w:ins>
      <w:ins w:id="11" w:author="Mario Gerla" w:date="2014-07-20T07:26:00Z">
        <w:r>
          <w:t xml:space="preserve">. </w:t>
        </w:r>
      </w:ins>
      <w:ins w:id="12" w:author="Mario Gerla" w:date="2014-07-20T07:22:00Z">
        <w:r>
          <w:t>Note: this alarm is in addition to the DSRC type beacon continuously exchanged by cars</w:t>
        </w:r>
      </w:ins>
      <w:ins w:id="13" w:author="Mario Gerla" w:date="2014-07-20T07:23:00Z">
        <w:r>
          <w:t>, though it also uses DSRC spectrum.</w:t>
        </w:r>
      </w:ins>
      <w:ins w:id="14" w:author="Mario Gerla" w:date="2014-07-20T07:40:00Z">
        <w:r w:rsidR="00186BEA">
          <w:t xml:space="preserve"> It is imperative NOT to send the full video </w:t>
        </w:r>
        <w:proofErr w:type="gramStart"/>
        <w:r w:rsidR="00186BEA">
          <w:t>immediately,</w:t>
        </w:r>
        <w:proofErr w:type="gramEnd"/>
        <w:r w:rsidR="00186BEA">
          <w:t xml:space="preserve"> else the </w:t>
        </w:r>
        <w:r w:rsidR="00611E93">
          <w:t xml:space="preserve">network may be hopelessly congested by vehicles that </w:t>
        </w:r>
      </w:ins>
      <w:ins w:id="15" w:author="Mario Gerla" w:date="2014-07-20T07:41:00Z">
        <w:r w:rsidR="00611E93">
          <w:t>mistake a simpl</w:t>
        </w:r>
      </w:ins>
      <w:ins w:id="16" w:author="Mario Gerla" w:date="2014-07-20T07:42:00Z">
        <w:r w:rsidR="00611E93">
          <w:t xml:space="preserve">e slow down for accident. </w:t>
        </w:r>
      </w:ins>
      <w:ins w:id="17" w:author="Mario Gerla" w:date="2014-07-20T07:40:00Z">
        <w:r w:rsidR="00611E93">
          <w:t xml:space="preserve"> </w:t>
        </w:r>
      </w:ins>
    </w:p>
    <w:p w:rsidR="0094671E" w:rsidRDefault="0094671E" w:rsidP="0094671E">
      <w:pPr>
        <w:rPr>
          <w:ins w:id="18" w:author="Mario Gerla" w:date="2014-07-20T07:01:00Z"/>
        </w:rPr>
      </w:pPr>
    </w:p>
    <w:p w:rsidR="0094671E" w:rsidDel="000B55E6" w:rsidRDefault="0094671E" w:rsidP="0094671E">
      <w:pPr>
        <w:rPr>
          <w:del w:id="19" w:author="Mario Gerla" w:date="2014-07-20T07:22:00Z"/>
        </w:rPr>
      </w:pPr>
      <w:del w:id="20" w:author="Mario Gerla" w:date="2014-07-20T07:22:00Z">
        <w:r w:rsidDel="000B55E6">
          <w:delText>an auto-</w:delText>
        </w:r>
      </w:del>
    </w:p>
    <w:p w:rsidR="0094671E" w:rsidDel="000B55E6" w:rsidRDefault="0094671E" w:rsidP="0094671E">
      <w:pPr>
        <w:rPr>
          <w:del w:id="21" w:author="Mario Gerla" w:date="2014-07-20T07:22:00Z"/>
        </w:rPr>
      </w:pPr>
      <w:del w:id="22" w:author="Mario Gerla" w:date="2014-07-20T07:22:00Z">
        <w:r w:rsidDel="000B55E6">
          <w:delText>matic safety packet (in red) is broadcasted to all the nearby</w:delText>
        </w:r>
      </w:del>
    </w:p>
    <w:p w:rsidR="000B55E6" w:rsidRDefault="0094671E" w:rsidP="0094671E">
      <w:pPr>
        <w:rPr>
          <w:ins w:id="23" w:author="Mario Gerla" w:date="2014-07-20T07:21:00Z"/>
        </w:rPr>
      </w:pPr>
      <w:del w:id="24" w:author="Mario Gerla" w:date="2014-07-20T07:22:00Z">
        <w:r w:rsidDel="000B55E6">
          <w:delText xml:space="preserve">vehicles. </w:delText>
        </w:r>
      </w:del>
    </w:p>
    <w:p w:rsidR="000B55E6" w:rsidRDefault="000B55E6" w:rsidP="0094671E">
      <w:pPr>
        <w:rPr>
          <w:ins w:id="25" w:author="Mario Gerla" w:date="2014-07-20T07:21:00Z"/>
        </w:rPr>
      </w:pPr>
    </w:p>
    <w:p w:rsidR="0094671E" w:rsidRDefault="0094671E" w:rsidP="0094671E">
      <w:r>
        <w:t>At this time, a backbone of relay nodes is created,</w:t>
      </w:r>
    </w:p>
    <w:p w:rsidR="0094671E" w:rsidRDefault="0094671E" w:rsidP="0094671E">
      <w:proofErr w:type="gramStart"/>
      <w:r>
        <w:t>so</w:t>
      </w:r>
      <w:proofErr w:type="gramEnd"/>
      <w:r>
        <w:t xml:space="preserve"> that the number of forwarding nodes is limited (details in</w:t>
      </w:r>
    </w:p>
    <w:p w:rsidR="0094671E" w:rsidRDefault="0094671E" w:rsidP="0094671E">
      <w:r>
        <w:t>Sec. 3.1) and a logical infrastructure becomes available for</w:t>
      </w:r>
    </w:p>
    <w:p w:rsidR="0094671E" w:rsidRDefault="0094671E" w:rsidP="0094671E">
      <w:proofErr w:type="gramStart"/>
      <w:r>
        <w:t>transmission</w:t>
      </w:r>
      <w:proofErr w:type="gramEnd"/>
      <w:r>
        <w:t>. The vehicles that are less than</w:t>
      </w:r>
      <w:ins w:id="26" w:author="Mario Gerla" w:date="2014-07-20T07:25:00Z">
        <w:r w:rsidR="000B55E6">
          <w:t xml:space="preserve"> </w:t>
        </w:r>
      </w:ins>
      <w:del w:id="27" w:author="Mario Gerla" w:date="2014-07-20T07:25:00Z">
        <w:r w:rsidDel="000B55E6">
          <w:delText xml:space="preserve"> 10 </w:delText>
        </w:r>
      </w:del>
      <w:ins w:id="28" w:author="Mario Gerla" w:date="2014-07-20T07:25:00Z">
        <w:r w:rsidR="000B55E6">
          <w:t>5</w:t>
        </w:r>
      </w:ins>
      <w:r>
        <w:t>km away</w:t>
      </w:r>
    </w:p>
    <w:p w:rsidR="0094671E" w:rsidRDefault="0094671E" w:rsidP="0094671E">
      <w:proofErr w:type="gramStart"/>
      <w:r>
        <w:t>from</w:t>
      </w:r>
      <w:proofErr w:type="gramEnd"/>
      <w:r>
        <w:t xml:space="preserve"> the incident (they check their distance from the sender</w:t>
      </w:r>
    </w:p>
    <w:p w:rsidR="0094671E" w:rsidDel="000B55E6" w:rsidRDefault="0094671E" w:rsidP="000B55E6">
      <w:pPr>
        <w:rPr>
          <w:del w:id="29" w:author="Mario Gerla" w:date="2014-07-20T07:24:00Z"/>
        </w:rPr>
        <w:pPrChange w:id="30" w:author="Mario Gerla" w:date="2014-07-20T07:24:00Z">
          <w:pPr/>
        </w:pPrChange>
      </w:pPr>
      <w:proofErr w:type="gramStart"/>
      <w:r>
        <w:t>of</w:t>
      </w:r>
      <w:proofErr w:type="gramEnd"/>
      <w:r>
        <w:t xml:space="preserve"> the alert),</w:t>
      </w:r>
      <w:ins w:id="31" w:author="Mario Gerla" w:date="2014-07-20T07:24:00Z">
        <w:r w:rsidR="000B55E6">
          <w:t xml:space="preserve"> forward the al</w:t>
        </w:r>
      </w:ins>
      <w:ins w:id="32" w:author="Mario Gerla" w:date="2014-07-20T07:25:00Z">
        <w:r w:rsidR="000B55E6">
          <w:t>a</w:t>
        </w:r>
      </w:ins>
      <w:ins w:id="33" w:author="Mario Gerla" w:date="2014-07-20T07:24:00Z">
        <w:r w:rsidR="000B55E6">
          <w:t>rm</w:t>
        </w:r>
      </w:ins>
      <w:ins w:id="34" w:author="Mario Gerla" w:date="2014-07-20T07:28:00Z">
        <w:r w:rsidR="000B55E6">
          <w:t xml:space="preserve">. Beyond 5km, the </w:t>
        </w:r>
      </w:ins>
      <w:ins w:id="35" w:author="Mario Gerla" w:date="2014-07-20T07:29:00Z">
        <w:r w:rsidR="000B55E6">
          <w:t xml:space="preserve">video of the </w:t>
        </w:r>
      </w:ins>
      <w:ins w:id="36" w:author="Mario Gerla" w:date="2014-07-20T07:28:00Z">
        <w:r w:rsidR="000B55E6">
          <w:t>accident will be picked up</w:t>
        </w:r>
      </w:ins>
      <w:r>
        <w:t xml:space="preserve"> </w:t>
      </w:r>
      <w:del w:id="37" w:author="Mario Gerla" w:date="2014-07-20T07:24:00Z">
        <w:r w:rsidDel="000B55E6">
          <w:delText>automatically start recording the video of the</w:delText>
        </w:r>
      </w:del>
    </w:p>
    <w:p w:rsidR="0094671E" w:rsidRDefault="0094671E" w:rsidP="000B55E6">
      <w:del w:id="38" w:author="Mario Gerla" w:date="2014-07-20T07:24:00Z">
        <w:r w:rsidDel="000B55E6">
          <w:delText>situation.</w:delText>
        </w:r>
      </w:del>
    </w:p>
    <w:p w:rsidR="000B55E6" w:rsidRDefault="000B55E6" w:rsidP="0094671E">
      <w:pPr>
        <w:rPr>
          <w:ins w:id="39" w:author="Mario Gerla" w:date="2014-07-20T07:29:00Z"/>
        </w:rPr>
      </w:pPr>
      <w:proofErr w:type="gramStart"/>
      <w:ins w:id="40" w:author="Mario Gerla" w:date="2014-07-20T07:29:00Z">
        <w:r>
          <w:t>from</w:t>
        </w:r>
        <w:proofErr w:type="gramEnd"/>
        <w:r>
          <w:t xml:space="preserve"> the web.</w:t>
        </w:r>
      </w:ins>
    </w:p>
    <w:p w:rsidR="000B55E6" w:rsidRDefault="000B55E6" w:rsidP="0094671E">
      <w:pPr>
        <w:rPr>
          <w:ins w:id="41" w:author="Mario Gerla" w:date="2014-07-20T07:29:00Z"/>
        </w:rPr>
      </w:pPr>
    </w:p>
    <w:p w:rsidR="0094671E" w:rsidRDefault="000B55E6" w:rsidP="0094671E">
      <w:ins w:id="42" w:author="Mario Gerla" w:date="2014-07-20T07:29:00Z">
        <w:r>
          <w:t>Authorized vehicles</w:t>
        </w:r>
      </w:ins>
      <w:ins w:id="43" w:author="Mario Gerla" w:date="2014-07-20T07:30:00Z">
        <w:r>
          <w:t xml:space="preserve"> </w:t>
        </w:r>
        <w:bookmarkStart w:id="44" w:name="_GoBack"/>
        <w:bookmarkEnd w:id="44"/>
        <w:r>
          <w:t xml:space="preserve">near the </w:t>
        </w:r>
        <w:r w:rsidR="00186BEA">
          <w:t>crash</w:t>
        </w:r>
      </w:ins>
      <w:ins w:id="45" w:author="Mario Gerla" w:date="2014-07-20T07:29:00Z">
        <w:r>
          <w:t xml:space="preserve">, upon receiving </w:t>
        </w:r>
      </w:ins>
      <w:ins w:id="46" w:author="Mario Gerla" w:date="2014-07-20T07:30:00Z">
        <w:r>
          <w:t>the</w:t>
        </w:r>
      </w:ins>
      <w:ins w:id="47" w:author="Mario Gerla" w:date="2014-07-20T07:29:00Z">
        <w:r>
          <w:t xml:space="preserve"> </w:t>
        </w:r>
      </w:ins>
      <w:ins w:id="48" w:author="Mario Gerla" w:date="2014-07-20T07:30:00Z">
        <w:r w:rsidR="00186BEA">
          <w:t xml:space="preserve">alert, can request the video download, using an ICN type </w:t>
        </w:r>
      </w:ins>
      <w:ins w:id="49" w:author="Mario Gerla" w:date="2014-07-20T07:31:00Z">
        <w:r w:rsidR="00186BEA">
          <w:t xml:space="preserve">approach, </w:t>
        </w:r>
        <w:proofErr w:type="spellStart"/>
        <w:r w:rsidR="00186BEA">
          <w:t>ie</w:t>
        </w:r>
        <w:proofErr w:type="spellEnd"/>
        <w:r w:rsidR="00186BEA">
          <w:t xml:space="preserve"> they send a request to one or more of the vehicles that have advertised their videos. Th</w:t>
        </w:r>
      </w:ins>
      <w:ins w:id="50" w:author="Mario Gerla" w:date="2014-07-20T07:32:00Z">
        <w:r w:rsidR="00186BEA">
          <w:t xml:space="preserve">e request triggers a video stream delivery from the origin or from other nodes on the </w:t>
        </w:r>
      </w:ins>
      <w:ins w:id="51" w:author="Mario Gerla" w:date="2014-07-20T07:33:00Z">
        <w:r w:rsidR="00186BEA">
          <w:t>“backbone”.  For example</w:t>
        </w:r>
        <w:proofErr w:type="gramStart"/>
        <w:r w:rsidR="00186BEA">
          <w:t xml:space="preserve">,  </w:t>
        </w:r>
      </w:ins>
      <w:proofErr w:type="gramEnd"/>
      <w:del w:id="52" w:author="Mario Gerla" w:date="2014-07-20T07:34:00Z">
        <w:r w:rsidR="0094671E" w:rsidDel="00186BEA">
          <w:delText>At some point</w:delText>
        </w:r>
      </w:del>
      <w:ins w:id="53" w:author="Mario Gerla" w:date="2014-07-20T07:34:00Z">
        <w:r w:rsidR="00186BEA">
          <w:t xml:space="preserve">suppose </w:t>
        </w:r>
      </w:ins>
      <w:del w:id="54" w:author="Mario Gerla" w:date="2014-07-20T07:34:00Z">
        <w:r w:rsidR="0094671E" w:rsidDel="00186BEA">
          <w:delText>,</w:delText>
        </w:r>
      </w:del>
      <w:r w:rsidR="0094671E">
        <w:t xml:space="preserve"> an emergency vehicle receives this alert</w:t>
      </w:r>
      <w:ins w:id="55" w:author="Mario Gerla" w:date="2014-07-20T07:34:00Z">
        <w:r w:rsidR="00186BEA">
          <w:t xml:space="preserve"> within 5km from the scene, </w:t>
        </w:r>
      </w:ins>
      <w:del w:id="56" w:author="Mario Gerla" w:date="2014-07-20T07:34:00Z">
        <w:r w:rsidR="0094671E" w:rsidDel="00186BEA">
          <w:delText xml:space="preserve"> </w:delText>
        </w:r>
      </w:del>
      <w:r w:rsidR="0094671E">
        <w:t>and</w:t>
      </w:r>
    </w:p>
    <w:p w:rsidR="0094671E" w:rsidRDefault="0094671E" w:rsidP="0094671E">
      <w:proofErr w:type="gramStart"/>
      <w:r>
        <w:t>it</w:t>
      </w:r>
      <w:proofErr w:type="gramEnd"/>
      <w:r>
        <w:t xml:space="preserve"> prepares to intervene (</w:t>
      </w:r>
      <w:del w:id="57" w:author="Mario Gerla" w:date="2014-07-20T07:34:00Z">
        <w:r w:rsidDel="00186BEA">
          <w:delText xml:space="preserve">without </w:delText>
        </w:r>
      </w:del>
      <w:ins w:id="58" w:author="Mario Gerla" w:date="2014-07-20T07:34:00Z">
        <w:r w:rsidR="00186BEA">
          <w:t xml:space="preserve">even before  </w:t>
        </w:r>
      </w:ins>
      <w:r>
        <w:t>any 911 call</w:t>
      </w:r>
      <w:ins w:id="59" w:author="Mario Gerla" w:date="2014-07-20T07:35:00Z">
        <w:r w:rsidR="00186BEA">
          <w:t xml:space="preserve"> is received</w:t>
        </w:r>
      </w:ins>
      <w:r>
        <w:t>). Now, our</w:t>
      </w:r>
    </w:p>
    <w:p w:rsidR="0094671E" w:rsidRDefault="0094671E" w:rsidP="0094671E">
      <w:proofErr w:type="gramStart"/>
      <w:r>
        <w:t>application</w:t>
      </w:r>
      <w:proofErr w:type="gramEnd"/>
      <w:r>
        <w:t xml:space="preserve"> gives the opportunity to the emergency vehicle</w:t>
      </w:r>
    </w:p>
    <w:p w:rsidR="0094671E" w:rsidRDefault="0094671E" w:rsidP="0094671E">
      <w:proofErr w:type="gramStart"/>
      <w:r>
        <w:t>to</w:t>
      </w:r>
      <w:proofErr w:type="gramEnd"/>
      <w:r>
        <w:t xml:space="preserve"> request the video</w:t>
      </w:r>
      <w:ins w:id="60" w:author="Mario Gerla" w:date="2014-07-20T07:35:00Z">
        <w:r w:rsidR="00186BEA">
          <w:t>(s)</w:t>
        </w:r>
      </w:ins>
      <w:r>
        <w:t xml:space="preserve"> of the incident scene</w:t>
      </w:r>
      <w:ins w:id="61" w:author="Mario Gerla" w:date="2014-07-20T07:35:00Z">
        <w:r w:rsidR="00186BEA">
          <w:t xml:space="preserve"> from the most appropriate view points</w:t>
        </w:r>
      </w:ins>
      <w:r>
        <w:t>. This video re-</w:t>
      </w:r>
    </w:p>
    <w:p w:rsidR="0094671E" w:rsidRDefault="0094671E" w:rsidP="0094671E">
      <w:proofErr w:type="gramStart"/>
      <w:r>
        <w:t>quest</w:t>
      </w:r>
      <w:proofErr w:type="gramEnd"/>
      <w:r>
        <w:t xml:space="preserve"> (in green) is forwarded back through the backbone</w:t>
      </w:r>
    </w:p>
    <w:p w:rsidR="0094671E" w:rsidRDefault="0094671E" w:rsidP="0094671E">
      <w:proofErr w:type="gramStart"/>
      <w:r>
        <w:t>and</w:t>
      </w:r>
      <w:proofErr w:type="gramEnd"/>
      <w:r>
        <w:t xml:space="preserve"> reaches the nodes with their camera </w:t>
      </w:r>
      <w:ins w:id="62" w:author="Mario Gerla" w:date="2014-07-20T07:36:00Z">
        <w:r w:rsidR="00186BEA">
          <w:t xml:space="preserve">turned </w:t>
        </w:r>
      </w:ins>
      <w:r>
        <w:t>on.</w:t>
      </w:r>
    </w:p>
    <w:p w:rsidR="0094671E" w:rsidDel="00186BEA" w:rsidRDefault="0094671E" w:rsidP="0094671E">
      <w:pPr>
        <w:rPr>
          <w:del w:id="63" w:author="Mario Gerla" w:date="2014-07-20T07:37:00Z"/>
        </w:rPr>
      </w:pPr>
      <w:del w:id="64" w:author="Mario Gerla" w:date="2014-07-20T07:37:00Z">
        <w:r w:rsidDel="00186BEA">
          <w:delText xml:space="preserve">These </w:delText>
        </w:r>
      </w:del>
      <w:ins w:id="65" w:author="Mario Gerla" w:date="2014-07-20T07:37:00Z">
        <w:r w:rsidR="00186BEA">
          <w:t xml:space="preserve">Only </w:t>
        </w:r>
      </w:ins>
      <w:r>
        <w:t xml:space="preserve">nodes </w:t>
      </w:r>
      <w:del w:id="66" w:author="Mario Gerla" w:date="2014-07-20T07:37:00Z">
        <w:r w:rsidDel="00186BEA">
          <w:delText>are only asked in this moment to push a single</w:delText>
        </w:r>
      </w:del>
    </w:p>
    <w:p w:rsidR="0094671E" w:rsidDel="00186BEA" w:rsidRDefault="0094671E" w:rsidP="0094671E">
      <w:pPr>
        <w:rPr>
          <w:del w:id="67" w:author="Mario Gerla" w:date="2014-07-20T07:37:00Z"/>
        </w:rPr>
      </w:pPr>
      <w:del w:id="68" w:author="Mario Gerla" w:date="2014-07-20T07:37:00Z">
        <w:r w:rsidDel="00186BEA">
          <w:delText>button to enable the sending operation, if they think they</w:delText>
        </w:r>
      </w:del>
    </w:p>
    <w:p w:rsidR="0094671E" w:rsidRDefault="0094671E" w:rsidP="00186BEA">
      <w:del w:id="69" w:author="Mario Gerla" w:date="2014-07-20T07:37:00Z">
        <w:r w:rsidDel="00186BEA">
          <w:delText>have a</w:delText>
        </w:r>
      </w:del>
      <w:proofErr w:type="gramStart"/>
      <w:ins w:id="70" w:author="Mario Gerla" w:date="2014-07-20T07:37:00Z">
        <w:r w:rsidR="00186BEA">
          <w:t>with</w:t>
        </w:r>
        <w:proofErr w:type="gramEnd"/>
        <w:r w:rsidR="00186BEA">
          <w:t xml:space="preserve"> a</w:t>
        </w:r>
      </w:ins>
      <w:r>
        <w:t xml:space="preserve"> good </w:t>
      </w:r>
      <w:del w:id="71" w:author="Mario Gerla" w:date="2014-07-20T07:37:00Z">
        <w:r w:rsidDel="00186BEA">
          <w:delText>perspective on</w:delText>
        </w:r>
      </w:del>
      <w:ins w:id="72" w:author="Mario Gerla" w:date="2014-07-20T07:37:00Z">
        <w:r w:rsidR="00186BEA">
          <w:t>view of</w:t>
        </w:r>
      </w:ins>
      <w:r>
        <w:t xml:space="preserve"> the </w:t>
      </w:r>
      <w:del w:id="73" w:author="Mario Gerla" w:date="2014-07-20T07:37:00Z">
        <w:r w:rsidDel="00186BEA">
          <w:delText>incident</w:delText>
        </w:r>
      </w:del>
      <w:ins w:id="74" w:author="Mario Gerla" w:date="2014-07-20T07:37:00Z">
        <w:r w:rsidR="00186BEA">
          <w:t>accident are probed</w:t>
        </w:r>
      </w:ins>
      <w:r>
        <w:t xml:space="preserve">. </w:t>
      </w:r>
      <w:ins w:id="75" w:author="Mario Gerla" w:date="2014-07-20T07:37:00Z">
        <w:r w:rsidR="00186BEA">
          <w:t xml:space="preserve">Automatically, with no driver intervention, </w:t>
        </w:r>
      </w:ins>
      <w:del w:id="76" w:author="Mario Gerla" w:date="2014-07-20T07:38:00Z">
        <w:r w:rsidDel="00186BEA">
          <w:delText xml:space="preserve">At this point, </w:delText>
        </w:r>
      </w:del>
      <w:r>
        <w:t>the</w:t>
      </w:r>
      <w:ins w:id="77" w:author="Mario Gerla" w:date="2014-07-20T07:38:00Z">
        <w:r w:rsidR="00186BEA">
          <w:t xml:space="preserve"> selected </w:t>
        </w:r>
      </w:ins>
    </w:p>
    <w:p w:rsidR="0094671E" w:rsidRDefault="0094671E" w:rsidP="0094671E">
      <w:proofErr w:type="gramStart"/>
      <w:r>
        <w:t>yellow</w:t>
      </w:r>
      <w:proofErr w:type="gramEnd"/>
      <w:r>
        <w:t xml:space="preserve"> stream</w:t>
      </w:r>
      <w:ins w:id="78" w:author="Mario Gerla" w:date="2014-07-20T07:39:00Z">
        <w:r w:rsidR="00186BEA">
          <w:t>s</w:t>
        </w:r>
      </w:ins>
      <w:r>
        <w:t xml:space="preserve"> </w:t>
      </w:r>
      <w:del w:id="79" w:author="Mario Gerla" w:date="2014-07-20T07:39:00Z">
        <w:r w:rsidDel="00186BEA">
          <w:delText xml:space="preserve">is </w:delText>
        </w:r>
      </w:del>
      <w:ins w:id="80" w:author="Mario Gerla" w:date="2014-07-20T07:39:00Z">
        <w:r w:rsidR="00186BEA">
          <w:t xml:space="preserve">are </w:t>
        </w:r>
      </w:ins>
      <w:r>
        <w:t>forwarded back to the emergency vehicle</w:t>
      </w:r>
    </w:p>
    <w:p w:rsidR="0094671E" w:rsidDel="00186BEA" w:rsidRDefault="0094671E" w:rsidP="0094671E">
      <w:pPr>
        <w:rPr>
          <w:del w:id="81" w:author="Mario Gerla" w:date="2014-07-20T07:38:00Z"/>
        </w:rPr>
      </w:pPr>
      <w:del w:id="82" w:author="Mario Gerla" w:date="2014-07-20T07:38:00Z">
        <w:r w:rsidDel="00186BEA">
          <w:delText>(the first packet of this flow inhibits possible other video</w:delText>
        </w:r>
      </w:del>
    </w:p>
    <w:p w:rsidR="0094671E" w:rsidRDefault="0094671E" w:rsidP="0094671E">
      <w:del w:id="83" w:author="Mario Gerla" w:date="2014-07-20T07:38:00Z">
        <w:r w:rsidDel="00186BEA">
          <w:delText xml:space="preserve">providers), </w:delText>
        </w:r>
      </w:del>
      <w:proofErr w:type="gramStart"/>
      <w:r>
        <w:t>that</w:t>
      </w:r>
      <w:proofErr w:type="gramEnd"/>
      <w:r>
        <w:t xml:space="preserve"> can evaluate the situation on the incident</w:t>
      </w:r>
    </w:p>
    <w:p w:rsidR="0094671E" w:rsidRDefault="0094671E" w:rsidP="0094671E">
      <w:proofErr w:type="gramStart"/>
      <w:r>
        <w:t>scene</w:t>
      </w:r>
      <w:proofErr w:type="gramEnd"/>
      <w:r>
        <w:t xml:space="preserve"> in real time and understand how to intervene and if</w:t>
      </w:r>
    </w:p>
    <w:p w:rsidR="0094671E" w:rsidRDefault="0094671E" w:rsidP="0094671E">
      <w:proofErr w:type="gramStart"/>
      <w:r>
        <w:t>other</w:t>
      </w:r>
      <w:proofErr w:type="gramEnd"/>
      <w:r>
        <w:t xml:space="preserve"> resources or particular equipment are required.</w:t>
      </w:r>
    </w:p>
    <w:p w:rsidR="0094671E" w:rsidRDefault="0094671E" w:rsidP="0094671E">
      <w:r>
        <w:t>It is important to notice that all the packets are geo-tagged</w:t>
      </w:r>
    </w:p>
    <w:p w:rsidR="0094671E" w:rsidRDefault="0094671E" w:rsidP="0094671E">
      <w:proofErr w:type="gramStart"/>
      <w:r>
        <w:t>with</w:t>
      </w:r>
      <w:proofErr w:type="gramEnd"/>
      <w:r>
        <w:t xml:space="preserve"> previous hop, originator and/or destination/ROI </w:t>
      </w:r>
      <w:proofErr w:type="spellStart"/>
      <w:r>
        <w:t>coor</w:t>
      </w:r>
      <w:proofErr w:type="spellEnd"/>
      <w:r>
        <w:t>-</w:t>
      </w:r>
    </w:p>
    <w:p w:rsidR="0094671E" w:rsidRDefault="0094671E" w:rsidP="0094671E">
      <w:proofErr w:type="spellStart"/>
      <w:proofErr w:type="gramStart"/>
      <w:r>
        <w:t>dinates</w:t>
      </w:r>
      <w:proofErr w:type="spellEnd"/>
      <w:proofErr w:type="gramEnd"/>
      <w:r>
        <w:t>, so direction of propagation is implemented. In par-</w:t>
      </w:r>
    </w:p>
    <w:p w:rsidR="0094671E" w:rsidRDefault="0094671E" w:rsidP="0094671E">
      <w:proofErr w:type="spellStart"/>
      <w:proofErr w:type="gramStart"/>
      <w:r>
        <w:t>ticular</w:t>
      </w:r>
      <w:proofErr w:type="spellEnd"/>
      <w:proofErr w:type="gramEnd"/>
      <w:r>
        <w:t xml:space="preserve"> the safety broadcast is sent in all the directions, while</w:t>
      </w:r>
    </w:p>
    <w:p w:rsidR="0094671E" w:rsidRDefault="0094671E" w:rsidP="0094671E">
      <w:proofErr w:type="gramStart"/>
      <w:r>
        <w:t>the</w:t>
      </w:r>
      <w:proofErr w:type="gramEnd"/>
      <w:r>
        <w:t xml:space="preserve"> other packets are forwarded only if they meet the </w:t>
      </w:r>
      <w:proofErr w:type="spellStart"/>
      <w:r>
        <w:t>direc</w:t>
      </w:r>
      <w:proofErr w:type="spellEnd"/>
      <w:r>
        <w:t>-</w:t>
      </w:r>
    </w:p>
    <w:p w:rsidR="0094671E" w:rsidRDefault="0094671E" w:rsidP="0094671E">
      <w:proofErr w:type="spellStart"/>
      <w:proofErr w:type="gramStart"/>
      <w:r>
        <w:lastRenderedPageBreak/>
        <w:t>tion</w:t>
      </w:r>
      <w:proofErr w:type="spellEnd"/>
      <w:proofErr w:type="gramEnd"/>
      <w:r>
        <w:t xml:space="preserve"> criteria. For instance, a vehicle on the right of the am-</w:t>
      </w:r>
    </w:p>
    <w:p w:rsidR="0094671E" w:rsidRDefault="0094671E" w:rsidP="0094671E">
      <w:proofErr w:type="spellStart"/>
      <w:proofErr w:type="gramStart"/>
      <w:r>
        <w:t>bulance</w:t>
      </w:r>
      <w:proofErr w:type="spellEnd"/>
      <w:proofErr w:type="gramEnd"/>
      <w:r>
        <w:t>, farther away from the accident would not forward</w:t>
      </w:r>
    </w:p>
    <w:p w:rsidR="0094671E" w:rsidRDefault="0094671E" w:rsidP="0094671E">
      <w:proofErr w:type="gramStart"/>
      <w:r>
        <w:t>the</w:t>
      </w:r>
      <w:proofErr w:type="gramEnd"/>
      <w:r>
        <w:t xml:space="preserve"> video request packet (the second message of the frame-</w:t>
      </w:r>
    </w:p>
    <w:p w:rsidR="0094671E" w:rsidRDefault="0094671E" w:rsidP="0094671E">
      <w:proofErr w:type="gramStart"/>
      <w:r>
        <w:t>work</w:t>
      </w:r>
      <w:proofErr w:type="gramEnd"/>
      <w:r>
        <w:t>, after the safety one) on its right, because it knows its</w:t>
      </w:r>
    </w:p>
    <w:p w:rsidR="0094671E" w:rsidRDefault="0094671E" w:rsidP="0094671E">
      <w:proofErr w:type="gramStart"/>
      <w:r>
        <w:t>position</w:t>
      </w:r>
      <w:proofErr w:type="gramEnd"/>
      <w:r>
        <w:t xml:space="preserve">, the position of the accident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(from the safety</w:t>
      </w:r>
    </w:p>
    <w:p w:rsidR="0094671E" w:rsidRDefault="0094671E" w:rsidP="0094671E">
      <w:proofErr w:type="gramStart"/>
      <w:r>
        <w:t>message</w:t>
      </w:r>
      <w:proofErr w:type="gramEnd"/>
      <w:r>
        <w:t>) and the position of the source of the video request</w:t>
      </w:r>
    </w:p>
    <w:p w:rsidR="0094671E" w:rsidRDefault="0094671E" w:rsidP="0094671E">
      <w:proofErr w:type="gramStart"/>
      <w:r>
        <w:t>packet</w:t>
      </w:r>
      <w:proofErr w:type="gramEnd"/>
      <w:r>
        <w:t xml:space="preserve"> </w:t>
      </w:r>
      <w:proofErr w:type="spellStart"/>
      <w:r>
        <w:t>xe</w:t>
      </w:r>
      <w:proofErr w:type="spellEnd"/>
      <w:r>
        <w:t>, ye (the emergency vehicle). Hence, it can build</w:t>
      </w:r>
    </w:p>
    <w:p w:rsidR="0094671E" w:rsidRDefault="0094671E" w:rsidP="0094671E">
      <w:proofErr w:type="gramStart"/>
      <w:r>
        <w:t>the</w:t>
      </w:r>
      <w:proofErr w:type="gramEnd"/>
      <w:r>
        <w:t xml:space="preserve"> logical ROI as a rectangle with diagonal equal to the</w:t>
      </w:r>
    </w:p>
    <w:p w:rsidR="0094671E" w:rsidRDefault="0094671E" w:rsidP="0094671E">
      <w:proofErr w:type="gramStart"/>
      <w:r>
        <w:t>segment</w:t>
      </w:r>
      <w:proofErr w:type="gramEnd"/>
      <w:r>
        <w:t xml:space="preserve"> from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to </w:t>
      </w:r>
      <w:proofErr w:type="spellStart"/>
      <w:r>
        <w:t>xe</w:t>
      </w:r>
      <w:proofErr w:type="spellEnd"/>
      <w:r>
        <w:t>, ye and only forward the packet if</w:t>
      </w:r>
    </w:p>
    <w:p w:rsidR="0094671E" w:rsidRDefault="0094671E" w:rsidP="0094671E">
      <w:proofErr w:type="gramStart"/>
      <w:r>
        <w:t>it</w:t>
      </w:r>
      <w:proofErr w:type="gramEnd"/>
      <w:r>
        <w:t xml:space="preserve"> has to.</w:t>
      </w:r>
    </w:p>
    <w:p w:rsidR="0094671E" w:rsidRDefault="0094671E" w:rsidP="0094671E">
      <w:r>
        <w:t>Since the packets travel in directional multi-hop (and thus</w:t>
      </w:r>
    </w:p>
    <w:p w:rsidR="0094671E" w:rsidRDefault="0094671E" w:rsidP="0094671E">
      <w:proofErr w:type="gramStart"/>
      <w:r>
        <w:t>broadcast</w:t>
      </w:r>
      <w:proofErr w:type="gramEnd"/>
      <w:r>
        <w:t>) fashion, having more video requesters is not an</w:t>
      </w:r>
    </w:p>
    <w:p w:rsidR="0094671E" w:rsidRDefault="0094671E" w:rsidP="0094671E">
      <w:proofErr w:type="gramStart"/>
      <w:r>
        <w:t>issue</w:t>
      </w:r>
      <w:proofErr w:type="gramEnd"/>
      <w:r>
        <w:t>, because the packet propagation is cut at the farthest</w:t>
      </w:r>
    </w:p>
    <w:p w:rsidR="0094671E" w:rsidRDefault="0094671E" w:rsidP="0094671E">
      <w:proofErr w:type="gramStart"/>
      <w:r>
        <w:t>destination</w:t>
      </w:r>
      <w:proofErr w:type="gramEnd"/>
      <w:r>
        <w:t>, or propagated in more directions. For example,</w:t>
      </w:r>
    </w:p>
    <w:p w:rsidR="0094671E" w:rsidRDefault="0094671E" w:rsidP="0094671E">
      <w:proofErr w:type="gramStart"/>
      <w:r>
        <w:t>having</w:t>
      </w:r>
      <w:proofErr w:type="gramEnd"/>
      <w:r>
        <w:t xml:space="preserve"> an emergency vehicle in both directions of the high-</w:t>
      </w:r>
    </w:p>
    <w:p w:rsidR="0094671E" w:rsidRDefault="0094671E" w:rsidP="0094671E">
      <w:proofErr w:type="gramStart"/>
      <w:r>
        <w:t>way</w:t>
      </w:r>
      <w:proofErr w:type="gramEnd"/>
      <w:r>
        <w:t xml:space="preserve"> simply means that the packet propagates both on the</w:t>
      </w:r>
    </w:p>
    <w:p w:rsidR="0094671E" w:rsidRDefault="0094671E" w:rsidP="0094671E">
      <w:proofErr w:type="gramStart"/>
      <w:r>
        <w:t>right</w:t>
      </w:r>
      <w:proofErr w:type="gramEnd"/>
      <w:r>
        <w:t xml:space="preserve"> and on the left of the source node. Moreover, having</w:t>
      </w:r>
    </w:p>
    <w:p w:rsidR="0094671E" w:rsidRDefault="0094671E" w:rsidP="0094671E">
      <w:r>
        <w:t>2 emergency vehicles in the same direction implies that the</w:t>
      </w:r>
    </w:p>
    <w:p w:rsidR="0094671E" w:rsidRDefault="0094671E" w:rsidP="0094671E">
      <w:proofErr w:type="gramStart"/>
      <w:r>
        <w:t>packet’s</w:t>
      </w:r>
      <w:proofErr w:type="gramEnd"/>
      <w:r>
        <w:t xml:space="preserve"> propagation is not interrupted at the first one, but</w:t>
      </w:r>
    </w:p>
    <w:p w:rsidR="0094671E" w:rsidRDefault="0094671E" w:rsidP="0094671E">
      <w:proofErr w:type="gramStart"/>
      <w:r>
        <w:t>at</w:t>
      </w:r>
      <w:proofErr w:type="gramEnd"/>
      <w:r>
        <w:t xml:space="preserve"> the farthest emergency vehicle: the ROI is calculated for</w:t>
      </w:r>
    </w:p>
    <w:p w:rsidR="0094671E" w:rsidRDefault="0094671E" w:rsidP="0094671E">
      <w:proofErr w:type="gramStart"/>
      <w:r>
        <w:t>the</w:t>
      </w:r>
      <w:proofErr w:type="gramEnd"/>
      <w:r>
        <w:t xml:space="preserve"> coordinates that maximize d(</w:t>
      </w:r>
      <w:proofErr w:type="spellStart"/>
      <w:r>
        <w:t>xe,i</w:t>
      </w:r>
      <w:proofErr w:type="spellEnd"/>
      <w:r>
        <w:t xml:space="preserve">, </w:t>
      </w:r>
      <w:proofErr w:type="spellStart"/>
      <w:r>
        <w:t>ye,i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), where </w:t>
      </w:r>
      <w:proofErr w:type="spellStart"/>
      <w:r>
        <w:t>i</w:t>
      </w:r>
      <w:proofErr w:type="spellEnd"/>
    </w:p>
    <w:p w:rsidR="0094671E" w:rsidRDefault="0094671E" w:rsidP="0094671E">
      <w:proofErr w:type="gramStart"/>
      <w:r>
        <w:t>represents</w:t>
      </w:r>
      <w:proofErr w:type="gramEnd"/>
      <w:r>
        <w:t xml:space="preserve"> the </w:t>
      </w:r>
      <w:proofErr w:type="spellStart"/>
      <w:r>
        <w:t>i-th</w:t>
      </w:r>
      <w:proofErr w:type="spellEnd"/>
      <w:r>
        <w:t xml:space="preserve"> emergency vehicle).</w:t>
      </w:r>
    </w:p>
    <w:sectPr w:rsidR="0094671E" w:rsidSect="009467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1E"/>
    <w:rsid w:val="000B55E6"/>
    <w:rsid w:val="00186BEA"/>
    <w:rsid w:val="00611E93"/>
    <w:rsid w:val="006A03BA"/>
    <w:rsid w:val="0094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73B3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078D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078D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641</Words>
  <Characters>3656</Characters>
  <Application>Microsoft Macintosh Word</Application>
  <DocSecurity>0</DocSecurity>
  <Lines>30</Lines>
  <Paragraphs>8</Paragraphs>
  <ScaleCrop>false</ScaleCrop>
  <Company>UCLA Computer Science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Gerla</dc:creator>
  <cp:keywords/>
  <dc:description/>
  <cp:lastModifiedBy>Mario Gerla</cp:lastModifiedBy>
  <cp:revision>1</cp:revision>
  <dcterms:created xsi:type="dcterms:W3CDTF">2014-07-20T14:00:00Z</dcterms:created>
  <dcterms:modified xsi:type="dcterms:W3CDTF">2014-07-20T14:44:00Z</dcterms:modified>
</cp:coreProperties>
</file>